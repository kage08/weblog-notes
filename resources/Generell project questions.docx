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16" w:rsidRPr="00EA1216" w:rsidRDefault="00C129BF" w:rsidP="00EA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>General</w:t>
      </w:r>
      <w:r w:rsidR="00EA1216"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project questions: </w:t>
      </w:r>
    </w:p>
    <w:p w:rsidR="00EA1216" w:rsidRDefault="00EA1216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How </w:t>
      </w:r>
      <w:r w:rsidRPr="001A7550">
        <w:rPr>
          <w:rFonts w:ascii="Times New Roman" w:eastAsia="Times New Roman" w:hAnsi="Times New Roman" w:cs="Times New Roman"/>
          <w:sz w:val="24"/>
          <w:szCs w:val="24"/>
          <w:lang w:eastAsia="de-AT"/>
        </w:rPr>
        <w:t>would</w:t>
      </w: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you describe the project idea? </w:t>
      </w:r>
    </w:p>
    <w:p w:rsidR="0017349B" w:rsidRPr="00FC5F72" w:rsidRDefault="0017349B" w:rsidP="001734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Building the most state-of-the-art physics book available for students.</w:t>
      </w:r>
    </w:p>
    <w:p w:rsidR="0017349B" w:rsidRDefault="00EA1216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1A7550">
        <w:rPr>
          <w:rFonts w:ascii="Times New Roman" w:eastAsia="Times New Roman" w:hAnsi="Times New Roman" w:cs="Times New Roman"/>
          <w:sz w:val="24"/>
          <w:szCs w:val="24"/>
          <w:lang w:eastAsia="de-AT"/>
        </w:rPr>
        <w:t>What</w:t>
      </w: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was the origin of the idea?</w:t>
      </w:r>
    </w:p>
    <w:p w:rsidR="00400BD3" w:rsidRPr="00FC5F72" w:rsidRDefault="0017349B" w:rsidP="0017349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Since my students days in the 1990ties I have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tinkered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with web technology. Although I was always impressed what is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achievable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by combining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HTML+JavaScript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never dreamed of </w:t>
      </w:r>
      <w:r w:rsidR="007C2138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the possibility of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building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full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applications like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[</w:t>
      </w:r>
      <w:r w:rsidR="001A7550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Google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maps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](</w:t>
      </w:r>
      <w:r w:rsidR="00C454C2" w:rsidRPr="00C454C2">
        <w:t xml:space="preserve"> </w:t>
      </w:r>
      <w:r w:rsidR="00C454C2" w:rsidRP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https://www.google.at/maps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or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[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tinkercad</w:t>
      </w:r>
      <w:proofErr w:type="spellEnd"/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](</w:t>
      </w:r>
      <w:r w:rsidR="00C454C2" w:rsidRPr="00C454C2">
        <w:t xml:space="preserve"> </w:t>
      </w:r>
      <w:r w:rsidR="00C454C2" w:rsidRP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https://www.tinkercad.com/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by using pure web technologies</w:t>
      </w:r>
      <w:r w:rsidR="007C2138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.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Browsers evolved from a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simple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Hypertext displaying application</w:t>
      </w:r>
      <w:r w:rsidR="007C2138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s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to nearly an Operating System of their own.</w:t>
      </w:r>
      <w:r w:rsidR="007C2138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</w:p>
    <w:p w:rsidR="00EA1216" w:rsidRPr="00FC5F72" w:rsidRDefault="007C2138" w:rsidP="0017349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In Austria the current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“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digital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schoolbook”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of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today is basically a PDF document put on the internet. There is more possible with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today’s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web technology. *Much* more…</w:t>
      </w:r>
    </w:p>
    <w:p w:rsidR="00EA1216" w:rsidRDefault="00C129BF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>Give</w:t>
      </w:r>
      <w:r w:rsidR="00EA1216"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overview of the historical development and phases of the project </w:t>
      </w:r>
    </w:p>
    <w:p w:rsidR="007C2138" w:rsidRPr="00FC5F72" w:rsidRDefault="007C2138" w:rsidP="007C213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The idea was roughly born three years ago, when </w:t>
      </w:r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 was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experimenting with the </w:t>
      </w:r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[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canvas element</w:t>
      </w:r>
      <w:proofErr w:type="gramStart"/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](</w:t>
      </w:r>
      <w:proofErr w:type="gramEnd"/>
      <w:r w:rsidR="007A19E4" w:rsidRPr="00FC5F72">
        <w:rPr>
          <w:color w:val="00B050"/>
        </w:rPr>
        <w:t xml:space="preserve"> </w:t>
      </w:r>
      <w:hyperlink r:id="rId5" w:history="1">
        <w:r w:rsidR="007A19E4" w:rsidRPr="00FC5F72">
          <w:rPr>
            <w:rStyle w:val="Hyperlink"/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https://de.wikipedia.org/wiki/Canvas_(HTML-Element))</w:t>
        </w:r>
      </w:hyperlink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which I was using the first time </w:t>
      </w:r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in my physics applets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which let me </w:t>
      </w:r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abandon flash applets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once and for all –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don’t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get me wrong: flash was a cool tool for the time and I loved working with it, but it always fel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like a workaround</w:t>
      </w:r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and it was proprietary software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. </w:t>
      </w:r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Then I thought there are all building block</w:t>
      </w:r>
      <w:ins w:id="0" w:author="Rundel, Eva" w:date="2018-10-24T12:26:00Z">
        <w:r w:rsidR="00A357E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s</w:t>
        </w:r>
      </w:ins>
      <w:r w:rsidR="007A19E4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available to realize such a project with pure web technology.</w:t>
      </w:r>
    </w:p>
    <w:p w:rsidR="007A19E4" w:rsidRPr="00FC5F72" w:rsidRDefault="007A19E4" w:rsidP="007C213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The following months I learned SVG/</w:t>
      </w:r>
      <w:proofErr w:type="spellStart"/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Incscape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, discovered Markdown</w:t>
      </w:r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and its </w:t>
      </w:r>
      <w:proofErr w:type="spellStart"/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pandoc</w:t>
      </w:r>
      <w:proofErr w:type="spellEnd"/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flavor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and </w:t>
      </w:r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found the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gitbooks</w:t>
      </w:r>
      <w:proofErr w:type="spellEnd"/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project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. </w:t>
      </w:r>
    </w:p>
    <w:p w:rsidR="007A19E4" w:rsidRPr="00FC5F72" w:rsidRDefault="007A19E4" w:rsidP="007C213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Last summer I heard of the 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[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bookdown</w:t>
      </w:r>
      <w:proofErr w:type="spellEnd"/>
      <w:proofErr w:type="gramStart"/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](</w:t>
      </w:r>
      <w:proofErr w:type="gramEnd"/>
      <w:r w:rsidR="00C454C2" w:rsidRP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https://bookdown.org/yihui/bookdown/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package. The following school year I would teach a </w:t>
      </w:r>
      <w:ins w:id="1" w:author="User" w:date="2018-11-02T12:31:00Z"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class of </w:t>
        </w:r>
      </w:ins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5th grade</w:t>
      </w:r>
      <w:ins w:id="2" w:author="User" w:date="2018-11-02T12:31:00Z"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s</w:t>
        </w:r>
      </w:ins>
      <w:bookmarkStart w:id="3" w:name="_GoBack"/>
      <w:bookmarkEnd w:id="3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ins w:id="4" w:author="User" w:date="2018-11-02T12:28:00Z"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of Austrian secondary school (second year of the upper school) </w:t>
        </w:r>
      </w:ins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in physics. So I </w:t>
      </w:r>
      <w:r w:rsidR="00E27B6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decided to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start</w:t>
      </w:r>
      <w:r w:rsidR="00C9664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the work on the project.</w:t>
      </w:r>
    </w:p>
    <w:p w:rsidR="00C9664B" w:rsidRPr="00FC5F72" w:rsidRDefault="00C9664B" w:rsidP="007C213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Right now I have roughly completed one fourth of the physics topics plan</w:t>
      </w:r>
      <w:ins w:id="5" w:author="Rundel, Eva" w:date="2018-10-24T12:26:00Z">
        <w:r w:rsidR="00A357E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n</w:t>
        </w:r>
      </w:ins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ed for the complete book</w:t>
      </w:r>
    </w:p>
    <w:p w:rsidR="007C2138" w:rsidRDefault="007C2138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A1216" w:rsidRDefault="00EA1216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Were there some crisis? If yes: How did you solve them? </w:t>
      </w:r>
    </w:p>
    <w:p w:rsidR="00C9664B" w:rsidRPr="00FC5F72" w:rsidRDefault="00C129BF" w:rsidP="00C96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Time</w:t>
      </w:r>
      <w:r w:rsidR="00C454C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. Less sleep…</w:t>
      </w:r>
    </w:p>
    <w:p w:rsidR="00EA1216" w:rsidRDefault="00EA1216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Were there some favorable circumstances for the project? If yes: How did you use them? </w:t>
      </w:r>
    </w:p>
    <w:p w:rsidR="00C9664B" w:rsidRPr="00FC5F72" w:rsidRDefault="00C9664B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First of all: I would have never had a chance to do such a project if there were not such fine Linux software tools and the combined efforts of the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Wikimedia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community.</w:t>
      </w:r>
    </w:p>
    <w:p w:rsidR="00C9664B" w:rsidRPr="00FC5F72" w:rsidRDefault="00C9664B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</w:p>
    <w:p w:rsidR="00E13083" w:rsidRPr="00FC5F72" w:rsidRDefault="00E13083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lastRenderedPageBreak/>
        <w:t xml:space="preserve">On the technical side: I studied Mathematics and Physics, but I also have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acquired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some basic programming skills. This helped me to glue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together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some parts in the workflow of the book.</w:t>
      </w:r>
    </w:p>
    <w:p w:rsidR="00E13083" w:rsidRPr="00FC5F72" w:rsidRDefault="00E13083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</w:p>
    <w:p w:rsidR="00C9664B" w:rsidRPr="00FC5F72" w:rsidRDefault="00C9664B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On the personal side: </w:t>
      </w:r>
      <w:r w:rsidR="00631AB9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First </w:t>
      </w:r>
      <w:r w:rsidR="00631AB9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there is the love of my wife and my child.</w:t>
      </w:r>
      <w:r w:rsidR="00631AB9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Also m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y school principal</w:t>
      </w:r>
      <w:r w:rsidR="000A522D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is so generous as to give me a share of our schools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web space</w:t>
      </w:r>
      <w:r w:rsidR="00631AB9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for my project.</w:t>
      </w:r>
    </w:p>
    <w:p w:rsidR="000A522D" w:rsidRPr="00FC5F72" w:rsidRDefault="000A522D" w:rsidP="00C9664B">
      <w:pPr>
        <w:pStyle w:val="Listenabsatz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</w:p>
    <w:p w:rsidR="00C9664B" w:rsidRPr="00EA1216" w:rsidRDefault="00C9664B" w:rsidP="00EA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A1216" w:rsidRPr="00EA1216" w:rsidRDefault="00EA1216" w:rsidP="00EA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Question about the environment: </w:t>
      </w:r>
    </w:p>
    <w:p w:rsidR="00EA1216" w:rsidRPr="00EA1216" w:rsidRDefault="00EA1216" w:rsidP="00EA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A1216" w:rsidRDefault="00EA1216" w:rsidP="00EA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Are there partners, partner institutions? If yes: who are they and what are their part? </w:t>
      </w:r>
    </w:p>
    <w:p w:rsidR="00B169D7" w:rsidRPr="00B169D7" w:rsidRDefault="00B169D7" w:rsidP="00B16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B169D7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Some colleagues at my school help me with error corrections and style questions.</w:t>
      </w:r>
    </w:p>
    <w:p w:rsidR="000A522D" w:rsidRPr="00EA1216" w:rsidRDefault="000A522D" w:rsidP="00EA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A1216" w:rsidRDefault="00EA1216" w:rsidP="00EA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Are there competitive projects? </w:t>
      </w:r>
      <w:r w:rsidR="00C129BF"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yes: who are they and what areas are in competition? </w:t>
      </w:r>
    </w:p>
    <w:p w:rsidR="000A522D" w:rsidRPr="00FC5F72" w:rsidRDefault="000A522D" w:rsidP="000A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As far as I know there is no such a project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planned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.</w:t>
      </w:r>
    </w:p>
    <w:p w:rsidR="00EA1216" w:rsidRDefault="00EA1216" w:rsidP="00EA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What are the distinguish factors for your project? </w:t>
      </w:r>
    </w:p>
    <w:p w:rsidR="000A522D" w:rsidRPr="00FC5F72" w:rsidRDefault="000A522D" w:rsidP="000A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 want the project to be </w:t>
      </w:r>
      <w:r w:rsidR="00C77ACC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as much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open and community driven</w:t>
      </w:r>
      <w:r w:rsidR="00C77ACC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as possible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. So my projects aims to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support as many devices </w:t>
      </w:r>
      <w:r w:rsidRPr="00136177">
        <w:rPr>
          <w:rFonts w:ascii="Times New Roman" w:eastAsia="Times New Roman" w:hAnsi="Times New Roman" w:cs="Times New Roman"/>
          <w:color w:val="FF0000"/>
          <w:sz w:val="24"/>
          <w:szCs w:val="24"/>
          <w:lang w:eastAsia="de-AT"/>
        </w:rPr>
        <w:t>a</w:t>
      </w:r>
      <w:ins w:id="6" w:author="Rundel, Eva" w:date="2018-10-24T12:24:00Z">
        <w:r w:rsidR="00A357E8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de-AT"/>
          </w:rPr>
          <w:t>s</w:t>
        </w:r>
      </w:ins>
      <w:del w:id="7" w:author="Rundel, Eva" w:date="2018-10-24T12:24:00Z">
        <w:r w:rsidR="00136177" w:rsidRPr="00136177" w:rsidDel="00A357E8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de-AT"/>
          </w:rPr>
          <w:delText>s</w:delText>
        </w:r>
      </w:del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possible (Smart-TV, PC, Notebook, Tablet, Smartphone, E-Book Reader, </w:t>
      </w:r>
      <w:r w:rsidR="00B169D7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Book (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printed version</w:t>
      </w:r>
      <w:r w:rsidR="00B169D7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Exclusive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use of open formats (Web-Browser,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ePub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Reader, PDF-Reader)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Exclusive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ins w:id="8" w:author="Rundel, Eva" w:date="2018-10-24T12:24:00Z">
        <w:r w:rsidR="00A357E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use </w:t>
        </w:r>
      </w:ins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of open standards (HTML, JS, CSS,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ePub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, PDF)</w:t>
      </w:r>
    </w:p>
    <w:p w:rsidR="004E767B" w:rsidRPr="00FC5F72" w:rsidRDefault="004E767B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Reuse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of existing media (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Wikimedia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commons)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Exclusive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use of open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licenses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(CC-BY-SA 4.0, GPL 2</w:t>
      </w:r>
      <w:proofErr w:type="gramStart"/>
      <w:r w:rsidR="00631AB9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,…</w:t>
      </w:r>
      <w:proofErr w:type="gram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Exclusive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use of free software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(</w:t>
      </w:r>
      <w:proofErr w:type="spellStart"/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b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ookdown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gitbooks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R,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pandoc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TeX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</w:t>
      </w:r>
      <w:proofErr w:type="spell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Inkscape</w:t>
      </w:r>
      <w:proofErr w:type="spellEnd"/>
      <w:proofErr w:type="gramStart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,...</w:t>
      </w:r>
      <w:proofErr w:type="gram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Community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driven (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all files on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GitHub/</w:t>
      </w:r>
      <w:proofErr w:type="spellStart"/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GitL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ab</w:t>
      </w:r>
      <w:proofErr w:type="spellEnd"/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)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Open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access and respect for user privacy (no accounts, no logins, no tracking)</w:t>
      </w:r>
    </w:p>
    <w:p w:rsidR="00F46D43" w:rsidRPr="00FC5F72" w:rsidRDefault="00F46D43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Accessible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(share Formulas, sections, media on social media and learning management systems, full text search)</w:t>
      </w:r>
    </w:p>
    <w:p w:rsidR="000A522D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-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Possible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multilingual</w:t>
      </w:r>
      <w:r w:rsidR="00F46D4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(switch the language, while remaining on the same topic)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.</w:t>
      </w:r>
    </w:p>
    <w:p w:rsidR="00C77ACC" w:rsidRPr="00FC5F72" w:rsidRDefault="00040CA2" w:rsidP="00EA121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lastRenderedPageBreak/>
        <w:t>There are projects featuring some of these points. I would like to see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*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all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*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of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he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m </w:t>
      </w:r>
      <w:del w:id="9" w:author="Rundel, Eva" w:date="2018-10-24T12:25:00Z">
        <w:r w:rsidR="00400BD3" w:rsidRPr="00FC5F72" w:rsidDel="00A357E8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delText>all</w:delText>
        </w:r>
      </w:del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realized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in </w:t>
      </w:r>
      <w:r w:rsidR="00400BD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the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project.</w:t>
      </w:r>
    </w:p>
    <w:p w:rsidR="00EA1216" w:rsidRDefault="00EA1216" w:rsidP="00EA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How would you describe the </w:t>
      </w:r>
      <w:r w:rsidR="00C129BF"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>economic</w:t>
      </w: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situation of your project (Human Resources, technology, financing)? 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Currently it’s just me working in my spare time…</w:t>
      </w:r>
    </w:p>
    <w:p w:rsidR="00EA1216" w:rsidRDefault="00EA1216" w:rsidP="00EA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How would you estimate the sustainability of your project? 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 honestly have no idea, since this will be my first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GitHub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community project.</w:t>
      </w:r>
    </w:p>
    <w:p w:rsidR="00EA1216" w:rsidRPr="00EA1216" w:rsidRDefault="00EA1216" w:rsidP="00EA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Question about the future development and perspectives: </w:t>
      </w:r>
    </w:p>
    <w:p w:rsidR="00EA1216" w:rsidRPr="00EA1216" w:rsidRDefault="00EA1216" w:rsidP="00EA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EA1216" w:rsidRDefault="00EA1216" w:rsidP="00EA1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>What are you</w:t>
      </w:r>
      <w:ins w:id="10" w:author="Rundel, Eva" w:date="2018-10-24T12:25:00Z">
        <w:r w:rsidR="00A357E8">
          <w:rPr>
            <w:rFonts w:ascii="Times New Roman" w:eastAsia="Times New Roman" w:hAnsi="Times New Roman" w:cs="Times New Roman"/>
            <w:sz w:val="24"/>
            <w:szCs w:val="24"/>
            <w:lang w:eastAsia="de-AT"/>
          </w:rPr>
          <w:t>r</w:t>
        </w:r>
      </w:ins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next plans? (From different perspectives: content, technology, staff, finance) </w:t>
      </w:r>
    </w:p>
    <w:p w:rsidR="00C77ACC" w:rsidRPr="00FC5F72" w:rsidRDefault="00C77ACC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First get the project in a form 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so that I can put someone else to it</w:t>
      </w:r>
      <w:r w:rsidR="00E13083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and document open issues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. Then the </w:t>
      </w:r>
      <w:r w:rsidR="00631AB9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project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is uploaded to a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GitHub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repository.</w:t>
      </w:r>
    </w:p>
    <w:p w:rsidR="00040CA2" w:rsidRPr="00FC5F72" w:rsidRDefault="00040CA2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From September on I teach a </w:t>
      </w:r>
      <w:ins w:id="11" w:author="User" w:date="2018-11-02T12:30:00Z"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physics </w:t>
        </w:r>
      </w:ins>
      <w:ins w:id="12" w:author="User" w:date="2018-11-02T12:29:00Z">
        <w:r w:rsidR="00D53C5B" w:rsidRPr="00FC5F72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class</w:t>
        </w:r>
        <w:r w:rsidR="00D53C5B" w:rsidRPr="00FC5F72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 </w:t>
        </w:r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of </w:t>
        </w:r>
      </w:ins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6th </w:t>
      </w:r>
      <w:ins w:id="13" w:author="User" w:date="2018-11-02T12:29:00Z">
        <w:r w:rsidR="00D53C5B" w:rsidRPr="00FC5F72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grade</w:t>
        </w:r>
      </w:ins>
      <w:ins w:id="14" w:author="User" w:date="2018-11-02T12:30:00Z"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s</w:t>
        </w:r>
      </w:ins>
      <w:ins w:id="15" w:author="User" w:date="2018-11-02T12:29:00Z">
        <w:r w:rsidR="00D53C5B" w:rsidRPr="00FC5F72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 xml:space="preserve"> </w:t>
        </w:r>
        <w:r w:rsidR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t>of Austrian secondary school (second year of the upper school)</w:t>
        </w:r>
      </w:ins>
      <w:del w:id="16" w:author="User" w:date="2018-11-02T12:29:00Z">
        <w:r w:rsidRPr="00FC5F72" w:rsidDel="00D53C5B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de-AT"/>
          </w:rPr>
          <w:delText>grade class</w:delText>
        </w:r>
      </w:del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, so the next ¼ of the contents is written during the </w:t>
      </w:r>
      <w:r w:rsidR="00C129BF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coming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school year.</w:t>
      </w:r>
    </w:p>
    <w:p w:rsidR="00040CA2" w:rsidRPr="00FC5F72" w:rsidRDefault="00C129BF" w:rsidP="00C77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As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</w:t>
      </w: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upcoming</w:t>
      </w:r>
      <w:r w:rsidR="00040CA2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 features are planned: a gif player for animated gif appearing the book and a drawing and annotation tool for drawing over images in the book.</w:t>
      </w:r>
    </w:p>
    <w:p w:rsidR="00EA1216" w:rsidRDefault="00EA1216" w:rsidP="00EA1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121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What are your success criteria? What would you define as a successful project? </w:t>
      </w:r>
    </w:p>
    <w:p w:rsidR="00040CA2" w:rsidRPr="00FC5F72" w:rsidRDefault="00040CA2" w:rsidP="0004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</w:pPr>
      <w:r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 xml:space="preserve">I consider my project to be successful if I can realize the project with all the </w:t>
      </w:r>
      <w:r w:rsidR="004E767B" w:rsidRPr="00FC5F72">
        <w:rPr>
          <w:rFonts w:ascii="Times New Roman" w:eastAsia="Times New Roman" w:hAnsi="Times New Roman" w:cs="Times New Roman"/>
          <w:color w:val="00B050"/>
          <w:sz w:val="24"/>
          <w:szCs w:val="24"/>
          <w:lang w:eastAsia="de-AT"/>
        </w:rPr>
        <w:t>points mentioned above and my students like and use it.</w:t>
      </w:r>
    </w:p>
    <w:p w:rsidR="00B73263" w:rsidRDefault="00B73263"/>
    <w:sectPr w:rsidR="00B73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ACF5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918C8"/>
    <w:multiLevelType w:val="multilevel"/>
    <w:tmpl w:val="D80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EA3"/>
    <w:multiLevelType w:val="multilevel"/>
    <w:tmpl w:val="04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7240B"/>
    <w:multiLevelType w:val="multilevel"/>
    <w:tmpl w:val="ED9C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06D4"/>
    <w:multiLevelType w:val="multilevel"/>
    <w:tmpl w:val="2FF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ndel, Eva">
    <w15:presenceInfo w15:providerId="AD" w15:userId="S-1-5-21-1343024091-1770027372-682003330-319958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16"/>
    <w:rsid w:val="00040CA2"/>
    <w:rsid w:val="000A522D"/>
    <w:rsid w:val="00136177"/>
    <w:rsid w:val="0017349B"/>
    <w:rsid w:val="001A7550"/>
    <w:rsid w:val="00400BD3"/>
    <w:rsid w:val="004E767B"/>
    <w:rsid w:val="00631AB9"/>
    <w:rsid w:val="007A19E4"/>
    <w:rsid w:val="007C2138"/>
    <w:rsid w:val="00A357E8"/>
    <w:rsid w:val="00B169D7"/>
    <w:rsid w:val="00B73263"/>
    <w:rsid w:val="00C129BF"/>
    <w:rsid w:val="00C454C2"/>
    <w:rsid w:val="00C77ACC"/>
    <w:rsid w:val="00C9664B"/>
    <w:rsid w:val="00D53C5B"/>
    <w:rsid w:val="00E13083"/>
    <w:rsid w:val="00E27B69"/>
    <w:rsid w:val="00EA1216"/>
    <w:rsid w:val="00F46D43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D1369-C926-429A-AE28-39199C7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A19E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9664B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C454C2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Canvas_(HTML-Element)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2018-10-24T10:24:00Z</dcterms:created>
  <dcterms:modified xsi:type="dcterms:W3CDTF">2018-11-02T11:31:00Z</dcterms:modified>
</cp:coreProperties>
</file>